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8A963" w14:textId="77777777" w:rsidR="007A2D0C" w:rsidRPr="00A82DC2" w:rsidRDefault="007A2D0C" w:rsidP="007A2D0C">
      <w:pPr>
        <w:pStyle w:val="Heading1"/>
        <w:spacing w:line="276" w:lineRule="auto"/>
        <w:jc w:val="both"/>
        <w:rPr>
          <w:rFonts w:asciiTheme="minorHAnsi" w:hAnsiTheme="minorHAnsi" w:cstheme="minorHAnsi"/>
          <w:color w:val="FF0000"/>
          <w:sz w:val="20"/>
          <w:szCs w:val="20"/>
          <w:lang w:val="en-GB"/>
        </w:rPr>
      </w:pPr>
      <w:bookmarkStart w:id="0" w:name="_Hlk536202404"/>
      <w:r w:rsidRPr="00A82DC2">
        <w:rPr>
          <w:rFonts w:asciiTheme="minorHAnsi" w:hAnsiTheme="minorHAnsi" w:cstheme="minorHAnsi"/>
          <w:color w:val="FF0000"/>
          <w:sz w:val="20"/>
          <w:szCs w:val="20"/>
          <w:lang w:val="en-GB"/>
        </w:rPr>
        <w:t>CV8</w:t>
      </w:r>
    </w:p>
    <w:p w14:paraId="14170380" w14:textId="77777777" w:rsidR="007A2D0C" w:rsidRPr="00A82DC2" w:rsidRDefault="007A2D0C" w:rsidP="007A2D0C">
      <w:pPr>
        <w:pStyle w:val="Heading1"/>
        <w:spacing w:line="276" w:lineRule="auto"/>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PRODUCT MANAGER</w:t>
      </w:r>
    </w:p>
    <w:p w14:paraId="51EDF262" w14:textId="77777777" w:rsidR="007A2D0C" w:rsidRPr="00A82DC2" w:rsidRDefault="007A2D0C" w:rsidP="007A2D0C">
      <w:pPr>
        <w:spacing w:line="276" w:lineRule="auto"/>
        <w:rPr>
          <w:ins w:id="1" w:author="Author"/>
          <w:rFonts w:asciiTheme="minorHAnsi" w:hAnsiTheme="minorHAnsi" w:cstheme="minorHAnsi"/>
        </w:rPr>
      </w:pPr>
      <w:r w:rsidRPr="00A82DC2">
        <w:rPr>
          <w:rFonts w:asciiTheme="minorHAnsi" w:hAnsiTheme="minorHAnsi" w:cstheme="minorHAnsi"/>
        </w:rPr>
        <w:t xml:space="preserve">An accomplished and results-driven Product Manager and Business Analyst, leveraging over 15 years of experience in the dynamic investment banking and technology industry. Renowned for exceptional numeracy and problem-solving skills, adept at bridging the gap between technical and business stakeholders, and leading cross-functional teams to deliver innovative technology solutions that meet client demands. </w:t>
      </w:r>
    </w:p>
    <w:p w14:paraId="30786BE0" w14:textId="77777777" w:rsidR="007A2D0C" w:rsidRPr="00A82DC2" w:rsidRDefault="007A2D0C" w:rsidP="007A2D0C">
      <w:pPr>
        <w:spacing w:line="276" w:lineRule="auto"/>
        <w:rPr>
          <w:rFonts w:asciiTheme="minorHAnsi" w:hAnsiTheme="minorHAnsi" w:cstheme="minorHAnsi"/>
        </w:rPr>
      </w:pPr>
    </w:p>
    <w:p w14:paraId="16CF34CA" w14:textId="77777777" w:rsidR="007A2D0C" w:rsidRPr="00A82DC2" w:rsidRDefault="007A2D0C" w:rsidP="007A2D0C">
      <w:pPr>
        <w:spacing w:line="276" w:lineRule="auto"/>
        <w:rPr>
          <w:ins w:id="2" w:author="Author"/>
          <w:rFonts w:asciiTheme="minorHAnsi" w:hAnsiTheme="minorHAnsi" w:cstheme="minorHAnsi"/>
          <w:b/>
        </w:rPr>
      </w:pPr>
      <w:r w:rsidRPr="00A82DC2">
        <w:rPr>
          <w:rFonts w:asciiTheme="minorHAnsi" w:hAnsiTheme="minorHAnsi" w:cstheme="minorHAnsi"/>
          <w:b/>
        </w:rPr>
        <w:t>KEY SKILLS</w:t>
      </w:r>
    </w:p>
    <w:p w14:paraId="2628D6A4" w14:textId="77777777" w:rsidR="007A2D0C" w:rsidRPr="00A82DC2" w:rsidRDefault="007A2D0C" w:rsidP="007A2D0C">
      <w:pPr>
        <w:spacing w:line="276" w:lineRule="auto"/>
        <w:rPr>
          <w:rFonts w:asciiTheme="minorHAnsi" w:hAnsiTheme="minorHAnsi" w:cstheme="minorHAnsi"/>
          <w:b/>
        </w:rPr>
      </w:pPr>
    </w:p>
    <w:tbl>
      <w:tblPr>
        <w:tblW w:w="0" w:type="auto"/>
        <w:tblLook w:val="04A0" w:firstRow="1" w:lastRow="0" w:firstColumn="1" w:lastColumn="0" w:noHBand="0" w:noVBand="1"/>
      </w:tblPr>
      <w:tblGrid>
        <w:gridCol w:w="4644"/>
        <w:gridCol w:w="4643"/>
      </w:tblGrid>
      <w:tr w:rsidR="007A2D0C" w:rsidRPr="00A82DC2" w14:paraId="0D29B5FD" w14:textId="77777777" w:rsidTr="0054460C">
        <w:trPr>
          <w:trHeight w:val="1998"/>
        </w:trPr>
        <w:tc>
          <w:tcPr>
            <w:tcW w:w="4644" w:type="dxa"/>
          </w:tcPr>
          <w:p w14:paraId="07BF2055" w14:textId="77777777" w:rsidR="007A2D0C" w:rsidRPr="00A82DC2" w:rsidRDefault="007A2D0C" w:rsidP="0054460C">
            <w:pPr>
              <w:pStyle w:val="MediumGrid1-Accent21"/>
              <w:numPr>
                <w:ilvl w:val="0"/>
                <w:numId w:val="1"/>
              </w:numPr>
              <w:spacing w:after="0"/>
              <w:ind w:left="284" w:hanging="284"/>
              <w:jc w:val="both"/>
              <w:rPr>
                <w:rStyle w:val="HTMLTypewriter"/>
                <w:rFonts w:asciiTheme="minorHAnsi" w:hAnsiTheme="minorHAnsi" w:cstheme="minorHAnsi"/>
                <w:bCs/>
                <w:color w:val="262626"/>
                <w:lang w:val="en-GB"/>
              </w:rPr>
            </w:pPr>
            <w:r w:rsidRPr="00A82DC2">
              <w:rPr>
                <w:rStyle w:val="HTMLTypewriter"/>
                <w:rFonts w:asciiTheme="minorHAnsi" w:eastAsia="Times New Roman" w:hAnsiTheme="minorHAnsi" w:cstheme="minorHAnsi"/>
                <w:lang w:val="en-GB"/>
              </w:rPr>
              <w:t>Product Strategy and Roadmap Development</w:t>
            </w:r>
          </w:p>
          <w:p w14:paraId="4A480CAF" w14:textId="77777777" w:rsidR="007A2D0C" w:rsidRPr="00A82DC2" w:rsidRDefault="007A2D0C" w:rsidP="0054460C">
            <w:pPr>
              <w:pStyle w:val="MediumGrid1-Accent21"/>
              <w:numPr>
                <w:ilvl w:val="0"/>
                <w:numId w:val="1"/>
              </w:numPr>
              <w:spacing w:after="0"/>
              <w:ind w:left="284" w:hanging="284"/>
              <w:jc w:val="both"/>
              <w:rPr>
                <w:rStyle w:val="HTMLTypewriter"/>
                <w:rFonts w:asciiTheme="minorHAnsi" w:hAnsiTheme="minorHAnsi" w:cstheme="minorHAnsi"/>
                <w:bCs/>
                <w:color w:val="262626"/>
                <w:lang w:val="en-GB"/>
              </w:rPr>
            </w:pPr>
            <w:r w:rsidRPr="00A82DC2">
              <w:rPr>
                <w:rStyle w:val="HTMLTypewriter"/>
                <w:rFonts w:asciiTheme="minorHAnsi" w:eastAsia="Times New Roman" w:hAnsiTheme="minorHAnsi" w:cstheme="minorHAnsi"/>
                <w:lang w:val="en-GB"/>
              </w:rPr>
              <w:t>In-depth Knowledge of Global Regulatory Reporting Regulations (MiFID II/</w:t>
            </w:r>
            <w:proofErr w:type="spellStart"/>
            <w:r w:rsidRPr="00A82DC2">
              <w:rPr>
                <w:rStyle w:val="HTMLTypewriter"/>
                <w:rFonts w:asciiTheme="minorHAnsi" w:eastAsia="Times New Roman" w:hAnsiTheme="minorHAnsi" w:cstheme="minorHAnsi"/>
                <w:lang w:val="en-GB"/>
              </w:rPr>
              <w:t>MiFIR</w:t>
            </w:r>
            <w:proofErr w:type="spellEnd"/>
            <w:r w:rsidRPr="00A82DC2">
              <w:rPr>
                <w:rStyle w:val="HTMLTypewriter"/>
                <w:rFonts w:asciiTheme="minorHAnsi" w:eastAsia="Times New Roman" w:hAnsiTheme="minorHAnsi" w:cstheme="minorHAnsi"/>
                <w:lang w:val="en-GB"/>
              </w:rPr>
              <w:t>, EMIR, HKMA, CFTC, MAS and ASIC)</w:t>
            </w:r>
          </w:p>
          <w:p w14:paraId="491B6B11" w14:textId="77777777" w:rsidR="007A2D0C" w:rsidRPr="00A82DC2" w:rsidRDefault="007A2D0C" w:rsidP="0054460C">
            <w:pPr>
              <w:pStyle w:val="MediumGrid1-Accent21"/>
              <w:numPr>
                <w:ilvl w:val="0"/>
                <w:numId w:val="1"/>
              </w:numPr>
              <w:spacing w:after="0"/>
              <w:ind w:left="284" w:hanging="284"/>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Software Development Lifecycle</w:t>
            </w:r>
          </w:p>
          <w:p w14:paraId="3BE74EAE" w14:textId="77777777" w:rsidR="007A2D0C" w:rsidRPr="00A82DC2" w:rsidRDefault="007A2D0C" w:rsidP="0054460C">
            <w:pPr>
              <w:pStyle w:val="MediumGrid1-Accent21"/>
              <w:numPr>
                <w:ilvl w:val="0"/>
                <w:numId w:val="1"/>
              </w:numPr>
              <w:spacing w:after="0"/>
              <w:ind w:left="284" w:hanging="284"/>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Extensive Product Knowledge in Capital Market (Equities, FX, Rates, Credit and Commodities)</w:t>
            </w:r>
          </w:p>
          <w:p w14:paraId="33C24B71" w14:textId="77777777" w:rsidR="007A2D0C" w:rsidRPr="00A82DC2" w:rsidRDefault="007A2D0C" w:rsidP="0054460C">
            <w:pPr>
              <w:pStyle w:val="MediumGrid1-Accent21"/>
              <w:numPr>
                <w:ilvl w:val="0"/>
                <w:numId w:val="1"/>
              </w:numPr>
              <w:spacing w:after="0"/>
              <w:ind w:left="284" w:hanging="284"/>
              <w:jc w:val="both"/>
              <w:rPr>
                <w:rFonts w:asciiTheme="minorHAnsi" w:eastAsia="Courier New" w:hAnsiTheme="minorHAnsi" w:cstheme="minorHAnsi"/>
                <w:sz w:val="20"/>
                <w:szCs w:val="20"/>
                <w:lang w:val="en-GB"/>
              </w:rPr>
            </w:pPr>
            <w:r w:rsidRPr="00A82DC2">
              <w:rPr>
                <w:rStyle w:val="HTMLTypewriter"/>
                <w:rFonts w:asciiTheme="minorHAnsi" w:eastAsia="Times New Roman" w:hAnsiTheme="minorHAnsi" w:cstheme="minorHAnsi"/>
                <w:lang w:val="en-GB"/>
              </w:rPr>
              <w:t>Business Requirements Gathering</w:t>
            </w:r>
          </w:p>
        </w:tc>
        <w:tc>
          <w:tcPr>
            <w:tcW w:w="4643" w:type="dxa"/>
          </w:tcPr>
          <w:p w14:paraId="3FD50CE9"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Excellent Problem Solving Skills</w:t>
            </w:r>
          </w:p>
          <w:p w14:paraId="6B5D1ED5"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Front-to-Back Trade Lifecycle</w:t>
            </w:r>
          </w:p>
          <w:p w14:paraId="6E74C990"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PRINCE2 and PRINCE2 Agile Methodology</w:t>
            </w:r>
          </w:p>
          <w:p w14:paraId="116580A4"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Stakeholder Management</w:t>
            </w:r>
          </w:p>
          <w:p w14:paraId="7E04D9A2"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 xml:space="preserve">Pricing of Financial Instruments </w:t>
            </w:r>
          </w:p>
          <w:p w14:paraId="1B1E15B0"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 xml:space="preserve">Business Process Re-engineering </w:t>
            </w:r>
          </w:p>
          <w:p w14:paraId="6C32C1E6"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Target Operating Model</w:t>
            </w:r>
          </w:p>
          <w:p w14:paraId="724580E6" w14:textId="77777777" w:rsidR="007A2D0C" w:rsidRPr="00A82DC2" w:rsidRDefault="007A2D0C" w:rsidP="0054460C">
            <w:pPr>
              <w:pStyle w:val="MediumGrid1-Accent21"/>
              <w:numPr>
                <w:ilvl w:val="0"/>
                <w:numId w:val="1"/>
              </w:numPr>
              <w:tabs>
                <w:tab w:val="left" w:pos="318"/>
              </w:tabs>
              <w:spacing w:after="0"/>
              <w:ind w:hanging="686"/>
              <w:jc w:val="both"/>
              <w:rPr>
                <w:rStyle w:val="HTMLTypewriter"/>
                <w:rFonts w:asciiTheme="minorHAnsi" w:hAnsiTheme="minorHAnsi" w:cstheme="minorHAnsi"/>
                <w:lang w:val="en-GB"/>
              </w:rPr>
            </w:pPr>
            <w:r w:rsidRPr="00A82DC2">
              <w:rPr>
                <w:rStyle w:val="HTMLTypewriter"/>
                <w:rFonts w:asciiTheme="minorHAnsi" w:eastAsia="Times New Roman" w:hAnsiTheme="minorHAnsi" w:cstheme="minorHAnsi"/>
                <w:lang w:val="en-GB"/>
              </w:rPr>
              <w:t>Vendor and Client Management</w:t>
            </w:r>
          </w:p>
          <w:p w14:paraId="6F6EEA91" w14:textId="77777777" w:rsidR="007A2D0C" w:rsidRPr="00A82DC2" w:rsidRDefault="007A2D0C" w:rsidP="0054460C">
            <w:pPr>
              <w:pStyle w:val="MediumGrid1-Accent21"/>
              <w:numPr>
                <w:ilvl w:val="0"/>
                <w:numId w:val="1"/>
              </w:numPr>
              <w:tabs>
                <w:tab w:val="left" w:pos="318"/>
              </w:tabs>
              <w:spacing w:after="0"/>
              <w:ind w:hanging="686"/>
              <w:jc w:val="both"/>
              <w:rPr>
                <w:rFonts w:asciiTheme="minorHAnsi" w:eastAsia="Courier New" w:hAnsiTheme="minorHAnsi" w:cstheme="minorHAnsi"/>
                <w:sz w:val="20"/>
                <w:szCs w:val="20"/>
                <w:lang w:val="en-GB"/>
              </w:rPr>
            </w:pPr>
            <w:r w:rsidRPr="00A82DC2">
              <w:rPr>
                <w:rStyle w:val="HTMLTypewriter"/>
                <w:rFonts w:asciiTheme="minorHAnsi" w:eastAsia="Times New Roman" w:hAnsiTheme="minorHAnsi" w:cstheme="minorHAnsi"/>
                <w:lang w:val="en-GB"/>
              </w:rPr>
              <w:t xml:space="preserve">Cross-functional Collaboration </w:t>
            </w:r>
          </w:p>
        </w:tc>
      </w:tr>
    </w:tbl>
    <w:p w14:paraId="14376163" w14:textId="77777777" w:rsidR="007A2D0C" w:rsidRPr="00A82DC2" w:rsidRDefault="007A2D0C" w:rsidP="007A2D0C">
      <w:pPr>
        <w:pStyle w:val="Heading2"/>
        <w:spacing w:line="276" w:lineRule="auto"/>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CAREER EXPERIENCE</w:t>
      </w:r>
    </w:p>
    <w:p w14:paraId="2B9FC877" w14:textId="77777777" w:rsidR="007A2D0C" w:rsidRPr="00A82DC2" w:rsidRDefault="007A2D0C" w:rsidP="007A2D0C">
      <w:pPr>
        <w:pStyle w:val="Heading3"/>
        <w:tabs>
          <w:tab w:val="clear" w:pos="9027"/>
          <w:tab w:val="right" w:pos="10489"/>
        </w:tabs>
        <w:spacing w:line="276" w:lineRule="auto"/>
        <w:jc w:val="both"/>
        <w:rPr>
          <w:rFonts w:asciiTheme="minorHAnsi" w:hAnsiTheme="minorHAnsi" w:cstheme="minorHAnsi"/>
          <w:szCs w:val="20"/>
          <w:lang w:val="en-GB"/>
        </w:rPr>
      </w:pPr>
      <w:bookmarkStart w:id="3" w:name="_Hlk85783450"/>
      <w:r w:rsidRPr="00A82DC2">
        <w:rPr>
          <w:rFonts w:asciiTheme="minorHAnsi" w:hAnsiTheme="minorHAnsi" w:cstheme="minorHAnsi"/>
          <w:szCs w:val="20"/>
          <w:lang w:val="en-GB"/>
        </w:rPr>
        <w:t xml:space="preserve">Bloomberg L. P. – Product Manager </w:t>
      </w:r>
      <w:r w:rsidRPr="00A82DC2">
        <w:rPr>
          <w:rFonts w:asciiTheme="minorHAnsi" w:hAnsiTheme="minorHAnsi" w:cstheme="minorHAnsi"/>
          <w:szCs w:val="20"/>
          <w:lang w:val="en-GB"/>
        </w:rPr>
        <w:tab/>
        <w:t>2021 - Current</w:t>
      </w:r>
    </w:p>
    <w:p w14:paraId="2BDA4B3B" w14:textId="77777777" w:rsidR="007A2D0C" w:rsidRPr="00A82DC2" w:rsidRDefault="007A2D0C" w:rsidP="007A2D0C">
      <w:pPr>
        <w:spacing w:after="80" w:line="276" w:lineRule="auto"/>
        <w:rPr>
          <w:rFonts w:asciiTheme="minorHAnsi" w:hAnsiTheme="minorHAnsi" w:cstheme="minorHAnsi"/>
        </w:rPr>
      </w:pPr>
      <w:r w:rsidRPr="00A82DC2">
        <w:rPr>
          <w:rFonts w:asciiTheme="minorHAnsi" w:hAnsiTheme="minorHAnsi" w:cstheme="minorHAnsi"/>
        </w:rPr>
        <w:t>Working in a cross functional environment, I am responsible for the analysis of the G20 regulatory reporting regulations and the design and development of the Bloomberg Regulatory Reporting solution (RHUB).</w:t>
      </w:r>
    </w:p>
    <w:p w14:paraId="7084F3A4" w14:textId="77777777" w:rsidR="007A2D0C" w:rsidRPr="00A82DC2" w:rsidRDefault="007A2D0C" w:rsidP="007A2D0C">
      <w:pPr>
        <w:pStyle w:val="MediumShading1-Accent11"/>
        <w:numPr>
          <w:ilvl w:val="0"/>
          <w:numId w:val="2"/>
        </w:numPr>
        <w:spacing w:after="60" w:line="276" w:lineRule="auto"/>
        <w:ind w:left="714" w:hanging="357"/>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Developed and executed a comprehensive business development plan and roadmap to deliver RHUB for EMIR, MAS and ASIC jurisdictions.  Current emphasis revolves around EMIR 3.0 Refit requirements and the impact across all G20 reporting jurisdictions.</w:t>
      </w:r>
    </w:p>
    <w:p w14:paraId="3783D948" w14:textId="77777777" w:rsidR="007A2D0C" w:rsidRPr="00A82DC2" w:rsidRDefault="007A2D0C" w:rsidP="007A2D0C">
      <w:pPr>
        <w:pStyle w:val="MediumShading1-Accent11"/>
        <w:numPr>
          <w:ilvl w:val="0"/>
          <w:numId w:val="2"/>
        </w:numPr>
        <w:spacing w:after="60" w:line="276" w:lineRule="auto"/>
        <w:ind w:left="714" w:hanging="357"/>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Positioned as the primary point of contact for sales, implementation, engineering and customer interactions, playing a pivotal role in fostering with existing and potential clients.</w:t>
      </w:r>
    </w:p>
    <w:p w14:paraId="58337EFD" w14:textId="77777777" w:rsidR="007A2D0C" w:rsidRPr="00A82DC2" w:rsidRDefault="007A2D0C" w:rsidP="007A2D0C">
      <w:pPr>
        <w:pStyle w:val="MediumShading1-Accent11"/>
        <w:numPr>
          <w:ilvl w:val="0"/>
          <w:numId w:val="2"/>
        </w:numPr>
        <w:spacing w:after="60" w:line="276" w:lineRule="auto"/>
        <w:ind w:left="714" w:hanging="357"/>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Drove the product design, functional requirements and product feature of RHUB, ensuring its alignment with evolving client and market demands and regulatory compliance</w:t>
      </w:r>
    </w:p>
    <w:p w14:paraId="4A9B95F6" w14:textId="77777777" w:rsidR="007A2D0C" w:rsidRPr="00A82DC2" w:rsidRDefault="007A2D0C" w:rsidP="007A2D0C">
      <w:pPr>
        <w:pStyle w:val="MediumShading1-Accent11"/>
        <w:numPr>
          <w:ilvl w:val="0"/>
          <w:numId w:val="2"/>
        </w:numPr>
        <w:spacing w:after="60" w:line="276" w:lineRule="auto"/>
        <w:ind w:left="714" w:hanging="357"/>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Demonstrated proactive commitment to staying ahead of the curve by conducting extensive research of upcoming regulation changes and adeptly identify emerging opportunities for regulatory reporting solutions</w:t>
      </w:r>
    </w:p>
    <w:p w14:paraId="4DD4E757" w14:textId="77777777" w:rsidR="007A2D0C" w:rsidRPr="00A82DC2" w:rsidRDefault="007A2D0C" w:rsidP="007A2D0C">
      <w:pPr>
        <w:pStyle w:val="Heading3"/>
        <w:tabs>
          <w:tab w:val="clear" w:pos="9027"/>
          <w:tab w:val="right" w:pos="10489"/>
        </w:tabs>
        <w:spacing w:line="276" w:lineRule="auto"/>
        <w:jc w:val="both"/>
        <w:rPr>
          <w:rFonts w:asciiTheme="minorHAnsi" w:hAnsiTheme="minorHAnsi" w:cstheme="minorHAnsi"/>
          <w:szCs w:val="20"/>
          <w:lang w:val="en-GB"/>
        </w:rPr>
      </w:pPr>
      <w:r w:rsidRPr="00A82DC2">
        <w:rPr>
          <w:rFonts w:asciiTheme="minorHAnsi" w:hAnsiTheme="minorHAnsi" w:cstheme="minorHAnsi"/>
          <w:szCs w:val="20"/>
          <w:lang w:val="en-GB"/>
        </w:rPr>
        <w:t>Wells Fargo Bank NA London Branch – MiFID II Theme Lead (Contract)</w:t>
      </w:r>
      <w:r w:rsidRPr="00A82DC2">
        <w:rPr>
          <w:rFonts w:asciiTheme="minorHAnsi" w:hAnsiTheme="minorHAnsi" w:cstheme="minorHAnsi"/>
          <w:szCs w:val="20"/>
          <w:lang w:val="en-GB"/>
        </w:rPr>
        <w:tab/>
        <w:t>2019 - 2020</w:t>
      </w:r>
    </w:p>
    <w:p w14:paraId="7BBBE0CC" w14:textId="77777777" w:rsidR="007A2D0C" w:rsidRPr="00A82DC2" w:rsidRDefault="007A2D0C" w:rsidP="007A2D0C">
      <w:pPr>
        <w:spacing w:after="80" w:line="276" w:lineRule="auto"/>
        <w:rPr>
          <w:rFonts w:asciiTheme="minorHAnsi" w:hAnsiTheme="minorHAnsi" w:cstheme="minorHAnsi"/>
          <w:color w:val="374151"/>
          <w:shd w:val="clear" w:color="auto" w:fill="F7F7F8"/>
        </w:rPr>
      </w:pPr>
      <w:bookmarkStart w:id="4" w:name="_Hlk140752459"/>
      <w:r w:rsidRPr="00A82DC2">
        <w:rPr>
          <w:rFonts w:asciiTheme="minorHAnsi" w:hAnsiTheme="minorHAnsi" w:cstheme="minorHAnsi"/>
          <w:color w:val="374151"/>
          <w:shd w:val="clear" w:color="auto" w:fill="F7F7F8"/>
        </w:rPr>
        <w:t>As the MiFID II Theme Lead, my role involved overseeing the comprehensive review of the implemented MiFID II/</w:t>
      </w:r>
      <w:proofErr w:type="spellStart"/>
      <w:r w:rsidRPr="00A82DC2">
        <w:rPr>
          <w:rFonts w:asciiTheme="minorHAnsi" w:hAnsiTheme="minorHAnsi" w:cstheme="minorHAnsi"/>
          <w:color w:val="374151"/>
          <w:shd w:val="clear" w:color="auto" w:fill="F7F7F8"/>
        </w:rPr>
        <w:t>MiFIR</w:t>
      </w:r>
      <w:proofErr w:type="spellEnd"/>
      <w:r w:rsidRPr="00A82DC2">
        <w:rPr>
          <w:rFonts w:asciiTheme="minorHAnsi" w:hAnsiTheme="minorHAnsi" w:cstheme="minorHAnsi"/>
          <w:color w:val="374151"/>
          <w:shd w:val="clear" w:color="auto" w:fill="F7F7F8"/>
        </w:rPr>
        <w:t xml:space="preserve"> trade and transaction reporting solutions. I also developed and managed a project plan to address the identified issues and deficiencies.</w:t>
      </w:r>
    </w:p>
    <w:bookmarkEnd w:id="4"/>
    <w:p w14:paraId="71ABFD66" w14:textId="77777777" w:rsidR="007A2D0C" w:rsidRPr="00A82DC2" w:rsidRDefault="007A2D0C" w:rsidP="007A2D0C">
      <w:pPr>
        <w:numPr>
          <w:ilvl w:val="0"/>
          <w:numId w:val="3"/>
        </w:numPr>
        <w:spacing w:line="276" w:lineRule="auto"/>
        <w:rPr>
          <w:rFonts w:asciiTheme="minorHAnsi" w:hAnsiTheme="minorHAnsi" w:cstheme="minorHAnsi"/>
        </w:rPr>
      </w:pPr>
      <w:r w:rsidRPr="00A82DC2">
        <w:rPr>
          <w:rFonts w:asciiTheme="minorHAnsi" w:hAnsiTheme="minorHAnsi" w:cstheme="minorHAnsi"/>
        </w:rPr>
        <w:t xml:space="preserve">Engaged and collaborated with Business, Compliance and IT stakeholders, effectively prioritised the issues identified, and fostered a highly cohesive and cooperative environment.  </w:t>
      </w:r>
      <w:r w:rsidRPr="00A82DC2">
        <w:rPr>
          <w:rFonts w:asciiTheme="minorHAnsi" w:hAnsiTheme="minorHAnsi" w:cstheme="minorHAnsi"/>
          <w:color w:val="374151"/>
          <w:shd w:val="clear" w:color="auto" w:fill="F7F7F8"/>
        </w:rPr>
        <w:t>The status of the MiFID II Remediation Programme successfully had transitioned from Red to Green by the end of my contract</w:t>
      </w:r>
    </w:p>
    <w:p w14:paraId="6E2525AB"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Demonstrated exceptional analytical skills by producing comprehensive detailed requirements and user stories, enabling workshop discussions between business and IT stakeholders</w:t>
      </w:r>
    </w:p>
    <w:p w14:paraId="2222F574"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 xml:space="preserve">Exhibited a comprehensive understanding of settlement workflows through a comprehensive review, providing valuable guidance to business stakeholders regarding the impact of CSDR regulations, and recommendations to put in place measures to mitigate settlement delays </w:t>
      </w:r>
    </w:p>
    <w:p w14:paraId="322F1F02" w14:textId="77777777" w:rsidR="007A2D0C" w:rsidRPr="00A82DC2" w:rsidRDefault="007A2D0C" w:rsidP="007A2D0C">
      <w:pPr>
        <w:pStyle w:val="MediumGrid1-Accent21"/>
        <w:jc w:val="both"/>
        <w:rPr>
          <w:ins w:id="5" w:author="Author"/>
          <w:rFonts w:asciiTheme="minorHAnsi" w:hAnsiTheme="minorHAnsi" w:cstheme="minorHAnsi"/>
          <w:b/>
          <w:i/>
          <w:sz w:val="20"/>
          <w:szCs w:val="20"/>
          <w:lang w:val="en-GB"/>
        </w:rPr>
      </w:pPr>
      <w:r w:rsidRPr="00A82DC2">
        <w:rPr>
          <w:rFonts w:asciiTheme="minorHAnsi" w:hAnsiTheme="minorHAnsi" w:cstheme="minorHAnsi"/>
          <w:sz w:val="20"/>
          <w:szCs w:val="20"/>
          <w:lang w:val="en-GB"/>
        </w:rPr>
        <w:t>Spearheaded the development of a new Business Case and the implementation roadmap for MiFID II compliance of a Wells Fargo legal entity.  This initiative paved the way for substantial organisational growth by unlocking new trading activities and expand market opportunities</w:t>
      </w:r>
      <w:bookmarkEnd w:id="3"/>
    </w:p>
    <w:p w14:paraId="54C56E96" w14:textId="77777777" w:rsidR="007A2D0C" w:rsidRPr="00A82DC2" w:rsidRDefault="007A2D0C" w:rsidP="007A2D0C">
      <w:pPr>
        <w:pStyle w:val="Heading3"/>
        <w:tabs>
          <w:tab w:val="clear" w:pos="9027"/>
          <w:tab w:val="right" w:pos="10489"/>
        </w:tabs>
        <w:spacing w:line="276" w:lineRule="auto"/>
        <w:jc w:val="both"/>
        <w:rPr>
          <w:rFonts w:asciiTheme="minorHAnsi" w:hAnsiTheme="minorHAnsi" w:cstheme="minorHAnsi"/>
          <w:szCs w:val="20"/>
          <w:lang w:val="en-GB"/>
        </w:rPr>
      </w:pPr>
      <w:r w:rsidRPr="00A82DC2">
        <w:rPr>
          <w:rFonts w:asciiTheme="minorHAnsi" w:hAnsiTheme="minorHAnsi" w:cstheme="minorHAnsi"/>
          <w:szCs w:val="20"/>
          <w:lang w:val="en-GB"/>
        </w:rPr>
        <w:lastRenderedPageBreak/>
        <w:t>HSBC – Product Development and Regulatory Change Manager (Contract)</w:t>
      </w:r>
      <w:r w:rsidRPr="00A82DC2">
        <w:rPr>
          <w:rFonts w:asciiTheme="minorHAnsi" w:hAnsiTheme="minorHAnsi" w:cstheme="minorHAnsi"/>
          <w:szCs w:val="20"/>
          <w:lang w:val="en-GB"/>
        </w:rPr>
        <w:tab/>
        <w:t>2015 – 2019</w:t>
      </w:r>
    </w:p>
    <w:p w14:paraId="353048AF" w14:textId="77777777" w:rsidR="007A2D0C" w:rsidRPr="00A82DC2" w:rsidRDefault="007A2D0C" w:rsidP="007A2D0C">
      <w:pPr>
        <w:spacing w:after="80" w:line="276" w:lineRule="auto"/>
        <w:rPr>
          <w:rFonts w:asciiTheme="minorHAnsi" w:hAnsiTheme="minorHAnsi" w:cstheme="minorHAnsi"/>
        </w:rPr>
      </w:pPr>
      <w:r w:rsidRPr="00A82DC2">
        <w:rPr>
          <w:rFonts w:asciiTheme="minorHAnsi" w:hAnsiTheme="minorHAnsi" w:cstheme="minorHAnsi"/>
        </w:rPr>
        <w:t>Worked as a Product Owner, Project Manager, Lead Business Analyst, Project Manager and SME, operating under the Equities COO office, led and managed the delivery of a number of regulatory reporting projects globally.</w:t>
      </w:r>
    </w:p>
    <w:p w14:paraId="18613366"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Successfully managed and delivered a number of highly complex regulatory reporting solutions, including CFTC, EMIR, MiFID II/</w:t>
      </w:r>
      <w:proofErr w:type="spellStart"/>
      <w:r w:rsidRPr="00A82DC2">
        <w:rPr>
          <w:rFonts w:asciiTheme="minorHAnsi" w:hAnsiTheme="minorHAnsi" w:cstheme="minorHAnsi"/>
          <w:sz w:val="20"/>
          <w:szCs w:val="20"/>
          <w:lang w:val="en-GB"/>
        </w:rPr>
        <w:t>MiFIR</w:t>
      </w:r>
      <w:proofErr w:type="spellEnd"/>
      <w:r w:rsidRPr="00A82DC2">
        <w:rPr>
          <w:rFonts w:asciiTheme="minorHAnsi" w:hAnsiTheme="minorHAnsi" w:cstheme="minorHAnsi"/>
          <w:sz w:val="20"/>
          <w:szCs w:val="20"/>
          <w:lang w:val="en-GB"/>
        </w:rPr>
        <w:t>, HKMA and ESMA RTS 2(collateral and margin reporting</w:t>
      </w:r>
    </w:p>
    <w:p w14:paraId="63FD9104"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Demonstrated ability to help business minimising the impact of the G20 reporting regulations, by employing Prince 2 Agile delivery methodology to foster efficient and streamlined project delivery, and enabling seamless collaboration between business and technology resources across four geographical locations</w:t>
      </w:r>
    </w:p>
    <w:p w14:paraId="11B132CD"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Showcased expertise and served as a highly regarded consultant for both internal business stakeholders and external clients, providing guidance to clients on intricate matters concerning regulatory reporting regulations</w:t>
      </w:r>
    </w:p>
    <w:p w14:paraId="55F6AEF9"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Recognised for the ability to effectively assist clients in preparing comprehensive and well-informed responses to queries raised by regulators, offering strategic insights and ensuring transparency and accuracy in regulatory interactions. The consultative approach taken significantly bolstered clients' confidence and strengthened their regulatory standing</w:t>
      </w:r>
    </w:p>
    <w:p w14:paraId="73A371C0" w14:textId="77777777" w:rsidR="007A2D0C" w:rsidRPr="00A82DC2" w:rsidRDefault="007A2D0C" w:rsidP="007A2D0C">
      <w:pPr>
        <w:pStyle w:val="Heading3"/>
        <w:tabs>
          <w:tab w:val="clear" w:pos="9027"/>
          <w:tab w:val="right" w:pos="10489"/>
        </w:tabs>
        <w:spacing w:line="276" w:lineRule="auto"/>
        <w:jc w:val="both"/>
        <w:rPr>
          <w:rFonts w:asciiTheme="minorHAnsi" w:hAnsiTheme="minorHAnsi" w:cstheme="minorHAnsi"/>
          <w:szCs w:val="20"/>
          <w:lang w:val="en-GB"/>
        </w:rPr>
      </w:pPr>
      <w:r w:rsidRPr="00A82DC2">
        <w:rPr>
          <w:rFonts w:asciiTheme="minorHAnsi" w:hAnsiTheme="minorHAnsi" w:cstheme="minorHAnsi"/>
          <w:szCs w:val="20"/>
          <w:lang w:val="en-GB"/>
        </w:rPr>
        <w:t>Deutsche Bank – Senior Consultant (Contract)</w:t>
      </w:r>
      <w:r w:rsidRPr="00A82DC2">
        <w:rPr>
          <w:rFonts w:asciiTheme="minorHAnsi" w:hAnsiTheme="minorHAnsi" w:cstheme="minorHAnsi"/>
          <w:szCs w:val="20"/>
          <w:lang w:val="en-GB"/>
        </w:rPr>
        <w:tab/>
        <w:t>2014 - 2015</w:t>
      </w:r>
    </w:p>
    <w:p w14:paraId="604FD726" w14:textId="77777777" w:rsidR="007A2D0C" w:rsidRPr="00A82DC2" w:rsidRDefault="007A2D0C" w:rsidP="007A2D0C">
      <w:pPr>
        <w:pStyle w:val="company"/>
        <w:spacing w:before="0" w:after="80" w:line="276" w:lineRule="auto"/>
        <w:rPr>
          <w:rFonts w:asciiTheme="minorHAnsi" w:hAnsiTheme="minorHAnsi" w:cstheme="minorHAnsi"/>
          <w:b w:val="0"/>
          <w:bCs/>
          <w:lang w:val="en-GB"/>
        </w:rPr>
      </w:pPr>
      <w:r w:rsidRPr="00A82DC2">
        <w:rPr>
          <w:rFonts w:asciiTheme="minorHAnsi" w:hAnsiTheme="minorHAnsi" w:cstheme="minorHAnsi"/>
          <w:b w:val="0"/>
          <w:bCs/>
          <w:lang w:val="en-GB"/>
        </w:rPr>
        <w:t>Worked as a senior consultant to review and monitor internal processes and to implement a number of risk matrices for the compliance of BCBS 239 Standard.</w:t>
      </w:r>
    </w:p>
    <w:p w14:paraId="71FDA524"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Successfully implemented comprehensive risk matrices to ensure compliance with BCBS239 standards, encompassing critical areas such as Liquidity Risk, Wholesale Funding Exposure, and Net Liquidity Positions. The meticulous implementation of these risk matrices showcased an unwavering commitment to robust risk management practices</w:t>
      </w:r>
    </w:p>
    <w:p w14:paraId="2AB55C34"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Demonstrated strategic thinking by defining Service Level Targets and Operational Level Targets, providing clear guidelines for performance and operational excellence. Implemented effective monitoring points to closely track and evaluate the progress and outcomes of these processes, ensuring continual improvement and adherence to high standards</w:t>
      </w:r>
    </w:p>
    <w:p w14:paraId="0A9EEFC4" w14:textId="77777777" w:rsidR="007A2D0C" w:rsidRPr="00A82DC2" w:rsidRDefault="007A2D0C" w:rsidP="007A2D0C">
      <w:pPr>
        <w:pStyle w:val="Heading3"/>
        <w:tabs>
          <w:tab w:val="clear" w:pos="9027"/>
          <w:tab w:val="right" w:pos="10489"/>
        </w:tabs>
        <w:spacing w:line="276" w:lineRule="auto"/>
        <w:jc w:val="both"/>
        <w:rPr>
          <w:rFonts w:asciiTheme="minorHAnsi" w:hAnsiTheme="minorHAnsi" w:cstheme="minorHAnsi"/>
          <w:szCs w:val="20"/>
          <w:lang w:val="en-GB"/>
        </w:rPr>
      </w:pPr>
      <w:r w:rsidRPr="00A82DC2">
        <w:rPr>
          <w:rFonts w:asciiTheme="minorHAnsi" w:hAnsiTheme="minorHAnsi" w:cstheme="minorHAnsi"/>
          <w:szCs w:val="20"/>
          <w:lang w:val="en-GB"/>
        </w:rPr>
        <w:t>National Australia Bank – Senior Business Analyst (Contract)</w:t>
      </w:r>
      <w:r w:rsidRPr="00A82DC2">
        <w:rPr>
          <w:rFonts w:asciiTheme="minorHAnsi" w:hAnsiTheme="minorHAnsi" w:cstheme="minorHAnsi"/>
          <w:szCs w:val="20"/>
          <w:lang w:val="en-GB"/>
        </w:rPr>
        <w:tab/>
        <w:t>2012 - 2014</w:t>
      </w:r>
    </w:p>
    <w:p w14:paraId="0E60E083" w14:textId="77777777" w:rsidR="007A2D0C" w:rsidRPr="00A82DC2" w:rsidRDefault="007A2D0C" w:rsidP="007A2D0C">
      <w:pPr>
        <w:spacing w:after="80" w:line="276" w:lineRule="auto"/>
        <w:rPr>
          <w:rFonts w:asciiTheme="minorHAnsi" w:hAnsiTheme="minorHAnsi" w:cstheme="minorHAnsi"/>
          <w:b/>
          <w:bCs/>
        </w:rPr>
      </w:pPr>
      <w:r w:rsidRPr="00A82DC2">
        <w:rPr>
          <w:rFonts w:asciiTheme="minorHAnsi" w:hAnsiTheme="minorHAnsi" w:cstheme="minorHAnsi"/>
          <w:bCs/>
        </w:rPr>
        <w:t xml:space="preserve">A senior BA </w:t>
      </w:r>
      <w:r w:rsidRPr="00A82DC2">
        <w:rPr>
          <w:rFonts w:asciiTheme="minorHAnsi" w:hAnsiTheme="minorHAnsi" w:cstheme="minorHAnsi"/>
        </w:rPr>
        <w:t xml:space="preserve">overseeing critical projects within Wholesale Banking business, successfully delivering transformative outcomes for the following projects: </w:t>
      </w:r>
    </w:p>
    <w:p w14:paraId="3591BECF"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 xml:space="preserve">Customer Information System: Led the implementation of a cutting-edge MI system, enabling a consolidated view of counterparty positions and risks across all asset classes. Integrated the system with Reuters </w:t>
      </w:r>
      <w:proofErr w:type="spellStart"/>
      <w:r w:rsidRPr="00A82DC2">
        <w:rPr>
          <w:rFonts w:asciiTheme="minorHAnsi" w:hAnsiTheme="minorHAnsi" w:cstheme="minorHAnsi"/>
          <w:sz w:val="20"/>
          <w:szCs w:val="20"/>
          <w:lang w:val="en-GB"/>
        </w:rPr>
        <w:t>WorldCheck</w:t>
      </w:r>
      <w:proofErr w:type="spellEnd"/>
      <w:r w:rsidRPr="00A82DC2">
        <w:rPr>
          <w:rFonts w:asciiTheme="minorHAnsi" w:hAnsiTheme="minorHAnsi" w:cstheme="minorHAnsi"/>
          <w:sz w:val="20"/>
          <w:szCs w:val="20"/>
          <w:lang w:val="en-GB"/>
        </w:rPr>
        <w:t xml:space="preserve"> for compliance-driven counterparty sanction screening, significantly enhancing risk management capabilities</w:t>
      </w:r>
    </w:p>
    <w:p w14:paraId="3351CE09"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FX Client Positions Reporting: Designed and executed a robust reporting tool specifically tailored to meet the demanding requirements of the Dodd Frank mandates</w:t>
      </w:r>
    </w:p>
    <w:p w14:paraId="645A0A01" w14:textId="77777777" w:rsidR="007A2D0C" w:rsidRPr="00A82DC2" w:rsidRDefault="007A2D0C" w:rsidP="007A2D0C">
      <w:pPr>
        <w:pStyle w:val="MediumGrid1-Accent21"/>
        <w:jc w:val="both"/>
        <w:rPr>
          <w:rFonts w:asciiTheme="minorHAnsi" w:hAnsiTheme="minorHAnsi" w:cstheme="minorHAnsi"/>
          <w:sz w:val="20"/>
          <w:szCs w:val="20"/>
          <w:lang w:val="en-GB"/>
        </w:rPr>
      </w:pPr>
      <w:proofErr w:type="spellStart"/>
      <w:r w:rsidRPr="00A82DC2">
        <w:rPr>
          <w:rFonts w:asciiTheme="minorHAnsi" w:hAnsiTheme="minorHAnsi" w:cstheme="minorHAnsi"/>
          <w:sz w:val="20"/>
          <w:szCs w:val="20"/>
          <w:lang w:val="en-GB"/>
        </w:rPr>
        <w:t>Quantifi</w:t>
      </w:r>
      <w:proofErr w:type="spellEnd"/>
      <w:r w:rsidRPr="00A82DC2">
        <w:rPr>
          <w:rFonts w:asciiTheme="minorHAnsi" w:hAnsiTheme="minorHAnsi" w:cstheme="minorHAnsi"/>
          <w:sz w:val="20"/>
          <w:szCs w:val="20"/>
          <w:lang w:val="en-GB"/>
        </w:rPr>
        <w:t xml:space="preserve"> Implementation: Spearheaded the implementation of a real-time Credit Risk engine for the Credit Desk, encompassing diverse trade types such as CDS/CDI, IRS, Bonds, and Money Market Futures. This state-of-the-art solution revolutionised credit risk management within the business, providing comprehensive insights and enabling proactive decision-making</w:t>
      </w:r>
    </w:p>
    <w:p w14:paraId="6D3EC74A" w14:textId="77777777" w:rsidR="007A2D0C" w:rsidRPr="00A82DC2" w:rsidRDefault="007A2D0C" w:rsidP="007A2D0C">
      <w:pPr>
        <w:pStyle w:val="MediumGrid1-Accent21"/>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Project Kestrel: Successfully drove the establishment of a new MI system and a robust Target Operating Model (TOM) for commercial real estate lending, revolutionising the position and risk management practices. This transformative initiative significantly enhanced efficiency, risk monitoring, and decision-making capabilities in commercial real estate lending</w:t>
      </w:r>
      <w:r w:rsidRPr="00A82DC2">
        <w:rPr>
          <w:rFonts w:asciiTheme="minorHAnsi" w:hAnsiTheme="minorHAnsi" w:cstheme="minorHAnsi"/>
          <w:sz w:val="20"/>
          <w:szCs w:val="20"/>
          <w:lang w:val="en-GB"/>
        </w:rPr>
        <w:tab/>
      </w:r>
      <w:r w:rsidRPr="00A82DC2">
        <w:rPr>
          <w:rFonts w:asciiTheme="minorHAnsi" w:hAnsiTheme="minorHAnsi" w:cstheme="minorHAnsi"/>
          <w:sz w:val="20"/>
          <w:szCs w:val="20"/>
          <w:lang w:val="en-GB"/>
        </w:rPr>
        <w:tab/>
      </w:r>
      <w:r w:rsidRPr="00A82DC2">
        <w:rPr>
          <w:rFonts w:asciiTheme="minorHAnsi" w:hAnsiTheme="minorHAnsi" w:cstheme="minorHAnsi"/>
          <w:sz w:val="20"/>
          <w:szCs w:val="20"/>
          <w:lang w:val="en-GB"/>
        </w:rPr>
        <w:tab/>
      </w:r>
    </w:p>
    <w:p w14:paraId="1C70568C" w14:textId="77777777" w:rsidR="007A2D0C" w:rsidRPr="00A82DC2" w:rsidRDefault="007A2D0C" w:rsidP="007A2D0C">
      <w:pPr>
        <w:pStyle w:val="Heading2"/>
        <w:spacing w:line="276" w:lineRule="auto"/>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t>EARLIER CAREER SUMMARY</w:t>
      </w:r>
    </w:p>
    <w:p w14:paraId="1CB50BA8" w14:textId="77777777" w:rsidR="007A2D0C" w:rsidRPr="00A82DC2" w:rsidRDefault="007A2D0C" w:rsidP="007A2D0C">
      <w:pPr>
        <w:spacing w:line="276" w:lineRule="auto"/>
        <w:rPr>
          <w:rFonts w:asciiTheme="minorHAnsi" w:hAnsiTheme="minorHAnsi" w:cstheme="minorHAnsi"/>
        </w:rPr>
      </w:pPr>
      <w:proofErr w:type="spellStart"/>
      <w:r w:rsidRPr="00A82DC2">
        <w:rPr>
          <w:rFonts w:asciiTheme="minorHAnsi" w:hAnsiTheme="minorHAnsi" w:cstheme="minorHAnsi"/>
        </w:rPr>
        <w:t>Byhiras</w:t>
      </w:r>
      <w:proofErr w:type="spellEnd"/>
      <w:r w:rsidRPr="00A82DC2">
        <w:rPr>
          <w:rFonts w:asciiTheme="minorHAnsi" w:hAnsiTheme="minorHAnsi" w:cstheme="minorHAnsi"/>
        </w:rPr>
        <w:t xml:space="preserve"> (Europe) – Consultant (Contract)</w:t>
      </w:r>
      <w:ins w:id="6" w:author="Author">
        <w:r w:rsidRPr="00A82DC2">
          <w:rPr>
            <w:rFonts w:asciiTheme="minorHAnsi" w:hAnsiTheme="minorHAnsi" w:cstheme="minorHAnsi"/>
          </w:rPr>
          <w:t xml:space="preserve"> </w:t>
        </w:r>
      </w:ins>
    </w:p>
    <w:p w14:paraId="688CFADB"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HSBC – Lead Business Analyst (Contract)</w:t>
      </w:r>
    </w:p>
    <w:p w14:paraId="038080B3"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JP Morgan – Senior Business Analyst (Contract)</w:t>
      </w:r>
    </w:p>
    <w:p w14:paraId="73D5FE09"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Lloyds Banking Group – Senior Business Analyst (Contract)</w:t>
      </w:r>
    </w:p>
    <w:p w14:paraId="737F8325"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Barclays Capital – Lead Business Analyst (Contract)</w:t>
      </w:r>
    </w:p>
    <w:p w14:paraId="7DD72796"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UBS AG – Business Analyst (Contract)</w:t>
      </w:r>
    </w:p>
    <w:p w14:paraId="42169D27"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Accenture – Senior Consultant</w:t>
      </w:r>
    </w:p>
    <w:p w14:paraId="7897BE27" w14:textId="77777777" w:rsidR="007A2D0C" w:rsidRPr="00A82DC2" w:rsidRDefault="007A2D0C" w:rsidP="007A2D0C">
      <w:pPr>
        <w:pStyle w:val="Heading2"/>
        <w:spacing w:line="276" w:lineRule="auto"/>
        <w:jc w:val="both"/>
        <w:rPr>
          <w:rFonts w:asciiTheme="minorHAnsi" w:hAnsiTheme="minorHAnsi" w:cstheme="minorHAnsi"/>
          <w:sz w:val="20"/>
          <w:szCs w:val="20"/>
          <w:lang w:val="en-GB"/>
        </w:rPr>
      </w:pPr>
      <w:r w:rsidRPr="00A82DC2">
        <w:rPr>
          <w:rFonts w:asciiTheme="minorHAnsi" w:hAnsiTheme="minorHAnsi" w:cstheme="minorHAnsi"/>
          <w:sz w:val="20"/>
          <w:szCs w:val="20"/>
          <w:lang w:val="en-GB"/>
        </w:rPr>
        <w:lastRenderedPageBreak/>
        <w:t>EDUCATION</w:t>
      </w:r>
    </w:p>
    <w:p w14:paraId="7066C7F7"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Bachelor of Engineering, Electrical Engineering, University of Melbourne, Melbourne, Australia</w:t>
      </w:r>
    </w:p>
    <w:p w14:paraId="32123ADA"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Master of Engineering Science, Electrical Engineering, University of Melbourne, Australia</w:t>
      </w:r>
    </w:p>
    <w:p w14:paraId="00689B3C" w14:textId="77777777" w:rsidR="007A2D0C" w:rsidRPr="00A82DC2" w:rsidRDefault="007A2D0C" w:rsidP="007A2D0C">
      <w:pPr>
        <w:spacing w:line="276" w:lineRule="auto"/>
        <w:rPr>
          <w:rFonts w:asciiTheme="minorHAnsi" w:hAnsiTheme="minorHAnsi" w:cstheme="minorHAnsi"/>
        </w:rPr>
      </w:pPr>
      <w:r w:rsidRPr="00A82DC2">
        <w:rPr>
          <w:rFonts w:asciiTheme="minorHAnsi" w:hAnsiTheme="minorHAnsi" w:cstheme="minorHAnsi"/>
        </w:rPr>
        <w:t>Master of Business Administration, Australian Graduate School of Management, Sydney, Australia</w:t>
      </w:r>
      <w:bookmarkEnd w:id="0"/>
    </w:p>
    <w:p w14:paraId="12B712F8" w14:textId="77777777" w:rsidR="0095153B" w:rsidRDefault="0095153B"/>
    <w:sectPr w:rsidR="0095153B" w:rsidSect="00AE6147">
      <w:footerReference w:type="default" r:id="rId5"/>
      <w:pgSz w:w="11907" w:h="16840" w:code="9"/>
      <w:pgMar w:top="426" w:right="567" w:bottom="1134" w:left="851" w:header="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FEB3" w14:textId="77777777" w:rsidR="00AE6147" w:rsidRPr="00E34039" w:rsidRDefault="007A2D0C" w:rsidP="00AE6147">
    <w:pPr>
      <w:pStyle w:val="Heading4"/>
      <w:pBdr>
        <w:bottom w:val="none" w:sz="0" w:space="0" w:color="auto"/>
      </w:pBdr>
      <w:tabs>
        <w:tab w:val="center" w:pos="4962"/>
      </w:tabs>
      <w:rPr>
        <w:b w:val="0"/>
        <w:bCs/>
      </w:rPr>
    </w:pPr>
    <w:r>
      <w:rPr>
        <w:b w:val="0"/>
        <w:bCs/>
      </w:rPr>
      <w:t>Stanley Lay</w:t>
    </w:r>
    <w:r w:rsidRPr="00831FB5">
      <w:rPr>
        <w:b w:val="0"/>
        <w:bCs/>
      </w:rPr>
      <w:t xml:space="preserve"> </w:t>
    </w:r>
    <w:r w:rsidRPr="00E34039">
      <w:rPr>
        <w:b w:val="0"/>
        <w:bCs/>
      </w:rPr>
      <w:tab/>
    </w:r>
    <w:r>
      <w:rPr>
        <w:b w:val="0"/>
        <w:bCs/>
      </w:rPr>
      <w:t>stanley.lay@gmail.com</w:t>
    </w:r>
    <w:r w:rsidRPr="00E34039">
      <w:rPr>
        <w:b w:val="0"/>
        <w:bCs/>
      </w:rPr>
      <w:tab/>
    </w:r>
    <w:r w:rsidRPr="00E34039">
      <w:rPr>
        <w:b w:val="0"/>
        <w:bCs/>
      </w:rPr>
      <w:fldChar w:fldCharType="begin"/>
    </w:r>
    <w:r w:rsidRPr="00E34039">
      <w:rPr>
        <w:b w:val="0"/>
        <w:bCs/>
      </w:rPr>
      <w:instrText>PAGE   \* MERGEFORMAT</w:instrText>
    </w:r>
    <w:r w:rsidRPr="00E34039">
      <w:rPr>
        <w:b w:val="0"/>
        <w:bCs/>
      </w:rPr>
      <w:fldChar w:fldCharType="separate"/>
    </w:r>
    <w:r>
      <w:rPr>
        <w:b w:val="0"/>
        <w:bCs/>
        <w:noProof/>
      </w:rPr>
      <w:t>1</w:t>
    </w:r>
    <w:r w:rsidRPr="00E34039">
      <w:rPr>
        <w:b w:val="0"/>
        <w:bCs/>
      </w:rPr>
      <w:fldChar w:fldCharType="end"/>
    </w:r>
    <w:r w:rsidRPr="00E34039">
      <w:rPr>
        <w:b w:val="0"/>
        <w:bCs/>
      </w:rPr>
      <w:t xml:space="preserve"> | </w:t>
    </w:r>
    <w:r w:rsidRPr="00E34039">
      <w:rPr>
        <w:b w:val="0"/>
        <w:bCs/>
      </w:rPr>
      <w:fldChar w:fldCharType="begin"/>
    </w:r>
    <w:r w:rsidRPr="00E34039">
      <w:rPr>
        <w:b w:val="0"/>
        <w:bCs/>
      </w:rPr>
      <w:instrText>NUMPAGES  \* Arabic  \* MERGEFORMAT</w:instrText>
    </w:r>
    <w:r w:rsidRPr="00E34039">
      <w:rPr>
        <w:b w:val="0"/>
        <w:bCs/>
      </w:rPr>
      <w:fldChar w:fldCharType="separate"/>
    </w:r>
    <w:r>
      <w:rPr>
        <w:b w:val="0"/>
        <w:bCs/>
        <w:noProof/>
      </w:rPr>
      <w:t>2</w:t>
    </w:r>
    <w:r w:rsidRPr="00E34039">
      <w:rPr>
        <w:b w:val="0"/>
        <w:bCs/>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ACA"/>
    <w:multiLevelType w:val="hybridMultilevel"/>
    <w:tmpl w:val="7570EF68"/>
    <w:lvl w:ilvl="0" w:tplc="56487804">
      <w:start w:val="1"/>
      <w:numFmt w:val="bullet"/>
      <w:pStyle w:val="MediumGrid1-Accent2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82874"/>
    <w:multiLevelType w:val="hybridMultilevel"/>
    <w:tmpl w:val="2C9CC1D2"/>
    <w:lvl w:ilvl="0" w:tplc="564878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984370">
    <w:abstractNumId w:val="1"/>
  </w:num>
  <w:num w:numId="2" w16cid:durableId="1521120378">
    <w:abstractNumId w:val="1"/>
    <w:lvlOverride w:ilvl="0">
      <w:startOverride w:val="1"/>
    </w:lvlOverride>
  </w:num>
  <w:num w:numId="3" w16cid:durableId="1511792100">
    <w:abstractNumId w:val="1"/>
    <w:lvlOverride w:ilvl="0">
      <w:startOverride w:val="1"/>
    </w:lvlOverride>
  </w:num>
  <w:num w:numId="4" w16cid:durableId="173882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0C"/>
    <w:rsid w:val="007A2D0C"/>
    <w:rsid w:val="0095153B"/>
    <w:rsid w:val="009949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BF65"/>
  <w15:chartTrackingRefBased/>
  <w15:docId w15:val="{34E45A36-789B-4CD9-A516-DDC45D2A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0C"/>
    <w:pPr>
      <w:spacing w:after="0" w:line="280" w:lineRule="atLeast"/>
      <w:jc w:val="both"/>
    </w:pPr>
    <w:rPr>
      <w:rFonts w:ascii="Arial" w:eastAsia="Times New Roman" w:hAnsi="Arial" w:cs="Times New Roman"/>
      <w:sz w:val="20"/>
      <w:szCs w:val="20"/>
      <w:lang w:val="en-GB" w:eastAsia="en-US"/>
    </w:rPr>
  </w:style>
  <w:style w:type="paragraph" w:styleId="Heading1">
    <w:name w:val="heading 1"/>
    <w:aliases w:val="JOB TITLE"/>
    <w:basedOn w:val="Normal"/>
    <w:next w:val="Normal"/>
    <w:link w:val="Heading1Char"/>
    <w:uiPriority w:val="9"/>
    <w:qFormat/>
    <w:rsid w:val="007A2D0C"/>
    <w:pPr>
      <w:keepNext/>
      <w:autoSpaceDE w:val="0"/>
      <w:autoSpaceDN w:val="0"/>
      <w:spacing w:before="240" w:after="120"/>
      <w:jc w:val="center"/>
      <w:outlineLvl w:val="0"/>
    </w:pPr>
    <w:rPr>
      <w:b/>
      <w:bCs/>
      <w:sz w:val="28"/>
      <w:szCs w:val="28"/>
      <w:lang w:val="en-US"/>
    </w:rPr>
  </w:style>
  <w:style w:type="paragraph" w:styleId="Heading2">
    <w:name w:val="heading 2"/>
    <w:basedOn w:val="Heading1"/>
    <w:next w:val="Normal"/>
    <w:link w:val="Heading2Char"/>
    <w:uiPriority w:val="9"/>
    <w:qFormat/>
    <w:rsid w:val="007A2D0C"/>
    <w:pPr>
      <w:outlineLvl w:val="1"/>
    </w:pPr>
    <w:rPr>
      <w:sz w:val="24"/>
      <w:szCs w:val="24"/>
    </w:rPr>
  </w:style>
  <w:style w:type="paragraph" w:styleId="Heading3">
    <w:name w:val="heading 3"/>
    <w:aliases w:val="Position"/>
    <w:basedOn w:val="Heading2"/>
    <w:next w:val="Normal"/>
    <w:link w:val="Heading3Char"/>
    <w:uiPriority w:val="9"/>
    <w:qFormat/>
    <w:rsid w:val="007A2D0C"/>
    <w:pPr>
      <w:tabs>
        <w:tab w:val="right" w:pos="9027"/>
      </w:tabs>
      <w:spacing w:before="120" w:after="60"/>
      <w:jc w:val="left"/>
      <w:outlineLvl w:val="2"/>
    </w:pPr>
    <w:rPr>
      <w:sz w:val="20"/>
    </w:rPr>
  </w:style>
  <w:style w:type="paragraph" w:styleId="Heading4">
    <w:name w:val="heading 4"/>
    <w:basedOn w:val="Normal"/>
    <w:next w:val="Normal"/>
    <w:link w:val="Heading4Char"/>
    <w:uiPriority w:val="9"/>
    <w:qFormat/>
    <w:rsid w:val="007A2D0C"/>
    <w:pPr>
      <w:keepNext/>
      <w:pBdr>
        <w:bottom w:val="single" w:sz="12" w:space="1" w:color="auto"/>
      </w:pBdr>
      <w:tabs>
        <w:tab w:val="right" w:pos="9360"/>
      </w:tabs>
      <w:autoSpaceDE w:val="0"/>
      <w:autoSpaceDN w:val="0"/>
      <w:ind w:left="360" w:hanging="360"/>
      <w:outlineLvl w:val="3"/>
    </w:pPr>
    <w:rPr>
      <w:rFonts w:ascii="Calibri" w:hAnsi="Calibri"/>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OB TITLE Char"/>
    <w:basedOn w:val="DefaultParagraphFont"/>
    <w:link w:val="Heading1"/>
    <w:uiPriority w:val="9"/>
    <w:rsid w:val="007A2D0C"/>
    <w:rPr>
      <w:rFonts w:ascii="Arial" w:eastAsia="Times New Roman" w:hAnsi="Arial" w:cs="Times New Roman"/>
      <w:b/>
      <w:bCs/>
      <w:sz w:val="28"/>
      <w:szCs w:val="28"/>
      <w:lang w:val="en-US" w:eastAsia="en-US"/>
    </w:rPr>
  </w:style>
  <w:style w:type="character" w:customStyle="1" w:styleId="Heading2Char">
    <w:name w:val="Heading 2 Char"/>
    <w:basedOn w:val="DefaultParagraphFont"/>
    <w:link w:val="Heading2"/>
    <w:uiPriority w:val="9"/>
    <w:rsid w:val="007A2D0C"/>
    <w:rPr>
      <w:rFonts w:ascii="Arial" w:eastAsia="Times New Roman" w:hAnsi="Arial" w:cs="Times New Roman"/>
      <w:b/>
      <w:bCs/>
      <w:sz w:val="24"/>
      <w:szCs w:val="24"/>
      <w:lang w:val="en-US" w:eastAsia="en-US"/>
    </w:rPr>
  </w:style>
  <w:style w:type="character" w:customStyle="1" w:styleId="Heading3Char">
    <w:name w:val="Heading 3 Char"/>
    <w:aliases w:val="Position Char"/>
    <w:basedOn w:val="DefaultParagraphFont"/>
    <w:link w:val="Heading3"/>
    <w:uiPriority w:val="9"/>
    <w:rsid w:val="007A2D0C"/>
    <w:rPr>
      <w:rFonts w:ascii="Arial" w:eastAsia="Times New Roman" w:hAnsi="Arial" w:cs="Times New Roman"/>
      <w:b/>
      <w:bCs/>
      <w:sz w:val="20"/>
      <w:szCs w:val="24"/>
      <w:lang w:val="en-US" w:eastAsia="en-US"/>
    </w:rPr>
  </w:style>
  <w:style w:type="character" w:customStyle="1" w:styleId="Heading4Char">
    <w:name w:val="Heading 4 Char"/>
    <w:basedOn w:val="DefaultParagraphFont"/>
    <w:link w:val="Heading4"/>
    <w:uiPriority w:val="9"/>
    <w:rsid w:val="007A2D0C"/>
    <w:rPr>
      <w:rFonts w:ascii="Calibri" w:eastAsia="Times New Roman" w:hAnsi="Calibri" w:cs="Times New Roman"/>
      <w:b/>
      <w:sz w:val="28"/>
      <w:szCs w:val="20"/>
      <w:lang w:val="x-none" w:eastAsia="x-none"/>
    </w:rPr>
  </w:style>
  <w:style w:type="paragraph" w:customStyle="1" w:styleId="company">
    <w:name w:val="company"/>
    <w:basedOn w:val="Normal"/>
    <w:link w:val="companyCar"/>
    <w:qFormat/>
    <w:rsid w:val="007A2D0C"/>
    <w:pPr>
      <w:tabs>
        <w:tab w:val="right" w:pos="9027"/>
      </w:tabs>
      <w:spacing w:before="60" w:after="120"/>
    </w:pPr>
    <w:rPr>
      <w:b/>
      <w:lang w:val="en-US"/>
    </w:rPr>
  </w:style>
  <w:style w:type="character" w:customStyle="1" w:styleId="companyCar">
    <w:name w:val="company Car"/>
    <w:link w:val="company"/>
    <w:rsid w:val="007A2D0C"/>
    <w:rPr>
      <w:rFonts w:ascii="Arial" w:eastAsia="Times New Roman" w:hAnsi="Arial" w:cs="Times New Roman"/>
      <w:b/>
      <w:sz w:val="20"/>
      <w:szCs w:val="20"/>
      <w:lang w:val="en-US" w:eastAsia="en-US"/>
    </w:rPr>
  </w:style>
  <w:style w:type="paragraph" w:customStyle="1" w:styleId="MediumGrid1-Accent21">
    <w:name w:val="Medium Grid 1 - Accent 21"/>
    <w:basedOn w:val="Normal"/>
    <w:link w:val="MediumGrid1-Accent2Char"/>
    <w:uiPriority w:val="34"/>
    <w:qFormat/>
    <w:rsid w:val="007A2D0C"/>
    <w:pPr>
      <w:numPr>
        <w:numId w:val="4"/>
      </w:numPr>
      <w:spacing w:after="200" w:line="276" w:lineRule="auto"/>
      <w:contextualSpacing/>
      <w:jc w:val="left"/>
    </w:pPr>
    <w:rPr>
      <w:rFonts w:ascii="Calibri" w:eastAsia="SimSun" w:hAnsi="Calibri"/>
      <w:sz w:val="22"/>
      <w:szCs w:val="22"/>
      <w:lang w:val="pt-BR" w:eastAsia="pt-BR"/>
    </w:rPr>
  </w:style>
  <w:style w:type="character" w:customStyle="1" w:styleId="MediumGrid1-Accent2Char">
    <w:name w:val="Medium Grid 1 - Accent 2 Char"/>
    <w:link w:val="MediumGrid1-Accent21"/>
    <w:uiPriority w:val="34"/>
    <w:rsid w:val="007A2D0C"/>
    <w:rPr>
      <w:rFonts w:ascii="Calibri" w:eastAsia="SimSun" w:hAnsi="Calibri" w:cs="Times New Roman"/>
      <w:lang w:val="pt-BR" w:eastAsia="pt-BR"/>
    </w:rPr>
  </w:style>
  <w:style w:type="character" w:styleId="HTMLTypewriter">
    <w:name w:val="HTML Typewriter"/>
    <w:rsid w:val="007A2D0C"/>
    <w:rPr>
      <w:rFonts w:ascii="Courier New" w:eastAsia="Courier New" w:hAnsi="Courier New" w:cs="Courier New"/>
      <w:sz w:val="20"/>
      <w:szCs w:val="20"/>
    </w:rPr>
  </w:style>
  <w:style w:type="paragraph" w:customStyle="1" w:styleId="MediumShading1-Accent11">
    <w:name w:val="Medium Shading 1 - Accent 11"/>
    <w:uiPriority w:val="1"/>
    <w:qFormat/>
    <w:rsid w:val="007A2D0C"/>
    <w:pPr>
      <w:spacing w:after="0" w:line="240" w:lineRule="auto"/>
    </w:pPr>
    <w:rPr>
      <w:rFonts w:ascii="Calibri" w:eastAsia="Times New Roman" w:hAnsi="Calibri" w:cs="Times New Roman"/>
      <w:sz w:val="21"/>
      <w:szCs w:val="21"/>
      <w:lang w:val="pl-P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1160</Words>
  <Characters>6616</Characters>
  <Application>Microsoft Office Word</Application>
  <DocSecurity>0</DocSecurity>
  <Lines>55</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Moxon</dc:creator>
  <cp:keywords/>
  <dc:description/>
  <cp:lastModifiedBy>Oscar Moxon</cp:lastModifiedBy>
  <cp:revision>1</cp:revision>
  <dcterms:created xsi:type="dcterms:W3CDTF">2023-07-28T08:48:00Z</dcterms:created>
  <dcterms:modified xsi:type="dcterms:W3CDTF">2023-07-28T08:49:00Z</dcterms:modified>
</cp:coreProperties>
</file>